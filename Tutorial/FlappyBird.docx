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792E" w14:textId="77777777" w:rsidR="006B1C8E" w:rsidRPr="000E4559" w:rsidRDefault="006B1C8E" w:rsidP="006B1C8E">
      <w:pPr>
        <w:pStyle w:val="Ttulo"/>
        <w:rPr>
          <w:noProof/>
          <w:sz w:val="72"/>
          <w:szCs w:val="72"/>
          <w:lang w:val="pt-BR"/>
        </w:rPr>
      </w:pPr>
      <w:r w:rsidRPr="000E4559">
        <w:rPr>
          <w:noProof/>
          <w:sz w:val="72"/>
          <w:szCs w:val="72"/>
          <w:lang w:val="pt-BR" w:bidi="pt-BR"/>
        </w:rPr>
        <w:t>Colaborar no Word</w:t>
      </w:r>
    </w:p>
    <w:p w14:paraId="5E0FD5A4" w14:textId="77777777" w:rsidR="006B1C8E" w:rsidRPr="000E4559" w:rsidRDefault="006B1C8E" w:rsidP="006B1C8E">
      <w:pPr>
        <w:pStyle w:val="Subttulo"/>
        <w:rPr>
          <w:noProof/>
          <w:lang w:val="pt-BR"/>
        </w:rPr>
      </w:pPr>
      <w:bookmarkStart w:id="0" w:name="_Hlk487785372"/>
      <w:bookmarkEnd w:id="0"/>
      <w:r w:rsidRPr="000E4559">
        <w:rPr>
          <w:noProof/>
          <w:lang w:val="pt-BR" w:bidi="pt-BR"/>
        </w:rPr>
        <w:t>O Word ajuda você a trabalhar em conjunto</w:t>
      </w:r>
    </w:p>
    <w:p w14:paraId="2083DF34" w14:textId="77777777" w:rsidR="006B1C8E" w:rsidRPr="000E4559" w:rsidRDefault="006B1C8E" w:rsidP="006B1C8E">
      <w:pPr>
        <w:rPr>
          <w:noProof/>
          <w:lang w:val="pt-BR"/>
        </w:rPr>
      </w:pPr>
      <w:r w:rsidRPr="000E4559">
        <w:rPr>
          <w:noProof/>
          <w:lang w:val="pt-BR" w:bidi="pt-BR"/>
        </w:rPr>
        <w:t xml:space="preserve">Seja um projeto escolar, um discurso de vendas ou um boletim informativo para o seu clube, você poderá compartilhar a carga de trabalho no Word trabalhando em um documento com outras pessoas. Para praticar o uso dos recursos de colaboração, verifique o texto </w:t>
      </w:r>
      <w:r w:rsidRPr="000E4559">
        <w:rPr>
          <w:rStyle w:val="nfase"/>
          <w:noProof/>
          <w:lang w:val="pt-BR" w:bidi="pt-BR"/>
        </w:rPr>
        <w:t>Experimentar</w:t>
      </w:r>
      <w:r w:rsidRPr="000E4559">
        <w:rPr>
          <w:noProof/>
          <w:lang w:val="pt-BR" w:bidi="pt-BR"/>
        </w:rPr>
        <w:t xml:space="preserve"> em vermelho neste documento.</w:t>
      </w:r>
    </w:p>
    <w:p w14:paraId="7E169392" w14:textId="77777777" w:rsidR="0026484A" w:rsidRPr="000E4559" w:rsidRDefault="00007533" w:rsidP="0026504D">
      <w:pPr>
        <w:pStyle w:val="Ttulo1"/>
        <w:rPr>
          <w:noProof/>
          <w:lang w:val="pt-BR"/>
        </w:rPr>
      </w:pPr>
      <w:r w:rsidRPr="000E4559">
        <w:rPr>
          <w:noProof/>
          <w:lang w:val="pt-BR" w:bidi="pt-BR"/>
        </w:rPr>
        <w:t>Armazenamento em nuvem no OneDrive</w:t>
      </w:r>
    </w:p>
    <w:p w14:paraId="43284565" w14:textId="77777777" w:rsidR="00303B9F" w:rsidRPr="000E4559" w:rsidRDefault="00303B9F" w:rsidP="00303B9F">
      <w:pPr>
        <w:rPr>
          <w:noProof/>
          <w:lang w:val="pt-BR"/>
        </w:rPr>
      </w:pPr>
      <w:r w:rsidRPr="000E4559">
        <w:rPr>
          <w:noProof/>
          <w:lang w:val="pt-BR" w:bidi="pt-BR"/>
        </w:rPr>
        <w:t xml:space="preserve">A colaboração acontece online, portanto, a primeira etapa é salvar seu documento no OneDrive. </w:t>
      </w:r>
    </w:p>
    <w:p w14:paraId="7AFB092E" w14:textId="77777777" w:rsidR="00F131F3" w:rsidRPr="000E4559" w:rsidRDefault="00F131F3" w:rsidP="00F131F3">
      <w:pPr>
        <w:rPr>
          <w:noProof/>
          <w:lang w:val="pt-BR"/>
        </w:rPr>
      </w:pPr>
      <w:r w:rsidRPr="000E4559">
        <w:rPr>
          <w:noProof/>
          <w:lang w:val="pt-BR" w:bidi="pt-BR"/>
        </w:rPr>
        <w:t>Ao salvar este documento no OneDrive, é possível abri-lo de praticamente qualquer lugar: em um computador, tablet ou telefone. Suas alterações são salvas automaticamente.</w:t>
      </w:r>
    </w:p>
    <w:p w14:paraId="0B9C3395" w14:textId="77777777" w:rsidR="00F131F3" w:rsidRPr="000E4559" w:rsidRDefault="00303B9F" w:rsidP="00303B9F">
      <w:pPr>
        <w:rPr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030B6412" wp14:editId="670ABE82">
            <wp:extent cx="2401709" cy="2476296"/>
            <wp:effectExtent l="19050" t="19050" r="17780" b="196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varComo_NomeFictíc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09" cy="247629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5B9BD5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39700" w14:textId="77777777" w:rsidR="00BA3469" w:rsidRPr="000E4559" w:rsidRDefault="2B571113" w:rsidP="00BA3469">
      <w:pPr>
        <w:rPr>
          <w:noProof/>
          <w:lang w:val="pt-BR"/>
        </w:rPr>
      </w:pPr>
      <w:r w:rsidRPr="000E4559">
        <w:rPr>
          <w:rStyle w:val="nfase"/>
          <w:noProof/>
          <w:lang w:val="pt-BR" w:bidi="pt-BR"/>
        </w:rPr>
        <w:t>Experimente:</w:t>
      </w:r>
      <w:r w:rsidRPr="000E4559">
        <w:rPr>
          <w:noProof/>
          <w:lang w:val="pt-BR" w:bidi="pt-BR"/>
        </w:rPr>
        <w:t xml:space="preserve"> Selecione </w:t>
      </w:r>
      <w:r w:rsidRPr="000E4559">
        <w:rPr>
          <w:rStyle w:val="Forte"/>
          <w:noProof/>
          <w:lang w:val="pt-BR" w:bidi="pt-BR"/>
        </w:rPr>
        <w:t>Arquivo</w:t>
      </w:r>
      <w:r w:rsidRPr="000E4559">
        <w:rPr>
          <w:noProof/>
          <w:lang w:val="pt-BR" w:bidi="pt-BR"/>
        </w:rPr>
        <w:t xml:space="preserve"> &gt; </w:t>
      </w:r>
      <w:r w:rsidRPr="000E4559">
        <w:rPr>
          <w:rStyle w:val="Forte"/>
          <w:noProof/>
          <w:lang w:val="pt-BR" w:bidi="pt-BR"/>
        </w:rPr>
        <w:t>Salvar como</w:t>
      </w:r>
      <w:r w:rsidRPr="000E4559">
        <w:rPr>
          <w:noProof/>
          <w:lang w:val="pt-BR" w:bidi="pt-BR"/>
        </w:rPr>
        <w:t>, selecione um local do OneDrive e dê um nome a esse documento.</w:t>
      </w:r>
    </w:p>
    <w:p w14:paraId="2774937F" w14:textId="77777777" w:rsidR="007C65A1" w:rsidRPr="000E4559" w:rsidRDefault="006133FC" w:rsidP="007C65A1">
      <w:pPr>
        <w:rPr>
          <w:noProof/>
          <w:lang w:val="pt-BR"/>
        </w:rPr>
      </w:pPr>
      <w:r w:rsidRPr="000E4559">
        <w:rPr>
          <w:rStyle w:val="Forte"/>
          <w:noProof/>
          <w:lang w:val="pt-BR" w:bidi="pt-BR"/>
        </w:rPr>
        <w:t xml:space="preserve">Dica: </w:t>
      </w:r>
      <w:r w:rsidR="0030504D" w:rsidRPr="000E4559">
        <w:rPr>
          <w:noProof/>
          <w:lang w:val="pt-BR" w:bidi="pt-BR"/>
        </w:rPr>
        <w:t>Quando estiver conectado ao Office, você estará automaticamente conectado ao seu OneDrive (</w:t>
      </w:r>
      <w:hyperlink r:id="rId8" w:history="1">
        <w:r w:rsidR="00897985" w:rsidRPr="000E4559">
          <w:rPr>
            <w:rStyle w:val="Hyperlink"/>
            <w:noProof/>
            <w:lang w:val="pt-BR" w:bidi="pt-BR"/>
          </w:rPr>
          <w:t>saiba mais</w:t>
        </w:r>
      </w:hyperlink>
      <w:r w:rsidR="0030504D" w:rsidRPr="000E4559">
        <w:rPr>
          <w:noProof/>
          <w:lang w:val="pt-BR" w:bidi="pt-BR"/>
        </w:rPr>
        <w:t xml:space="preserve">). </w:t>
      </w:r>
    </w:p>
    <w:p w14:paraId="3E4B4755" w14:textId="77777777" w:rsidR="007C65A1" w:rsidRPr="000E4559" w:rsidRDefault="007C65A1" w:rsidP="007C65A1">
      <w:pPr>
        <w:rPr>
          <w:noProof/>
          <w:lang w:val="pt-BR"/>
        </w:rPr>
      </w:pPr>
    </w:p>
    <w:p w14:paraId="68FC4A57" w14:textId="77777777" w:rsidR="007C65A1" w:rsidRPr="000E4559" w:rsidRDefault="007C65A1" w:rsidP="007C65A1">
      <w:pPr>
        <w:rPr>
          <w:noProof/>
          <w:lang w:val="pt-BR"/>
        </w:rPr>
      </w:pPr>
    </w:p>
    <w:p w14:paraId="31BCC9DE" w14:textId="77777777" w:rsidR="00535CF5" w:rsidRPr="000E4559" w:rsidRDefault="00535CF5" w:rsidP="007C65A1">
      <w:pPr>
        <w:rPr>
          <w:noProof/>
          <w:lang w:val="pt-BR"/>
        </w:rPr>
      </w:pPr>
    </w:p>
    <w:p w14:paraId="32991075" w14:textId="77777777" w:rsidR="00CF038D" w:rsidRPr="000E4559" w:rsidRDefault="00CF038D" w:rsidP="00CF038D">
      <w:pPr>
        <w:pStyle w:val="Ttulo1"/>
        <w:rPr>
          <w:noProof/>
          <w:lang w:val="pt-BR"/>
        </w:rPr>
      </w:pPr>
      <w:r w:rsidRPr="000E4559">
        <w:rPr>
          <w:noProof/>
          <w:lang w:val="pt-BR" w:bidi="pt-BR"/>
        </w:rPr>
        <w:lastRenderedPageBreak/>
        <w:t>Compartilhar o seu documento</w:t>
      </w:r>
    </w:p>
    <w:p w14:paraId="351924EF" w14:textId="77777777" w:rsidR="004B24F2" w:rsidRPr="000E4559" w:rsidRDefault="00CF038D" w:rsidP="00EB30CC">
      <w:pPr>
        <w:rPr>
          <w:noProof/>
          <w:lang w:val="pt-BR"/>
        </w:rPr>
      </w:pPr>
      <w:r w:rsidRPr="000E4559">
        <w:rPr>
          <w:noProof/>
          <w:lang w:val="pt-BR" w:bidi="pt-BR"/>
        </w:rPr>
        <w:t>Agora que esse documento está no OneDrive, você pode compartilhá-lo. As pessoas com quem você o compartilha não precisam ter o Word para abri-lo.</w:t>
      </w:r>
    </w:p>
    <w:p w14:paraId="20AAA2CB" w14:textId="77777777" w:rsidR="00582F6F" w:rsidRPr="000E4559" w:rsidRDefault="00582F6F" w:rsidP="00CF038D">
      <w:pPr>
        <w:rPr>
          <w:rStyle w:val="nfase"/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223B755F" wp14:editId="5E127675">
            <wp:extent cx="1478151" cy="636052"/>
            <wp:effectExtent l="19050" t="19050" r="27305" b="12065"/>
            <wp:docPr id="22" name="Imagem 22" descr="Captura de tela do comando Compartilhar no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151" cy="6360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4018A" w14:textId="77777777" w:rsidR="00CF038D" w:rsidRPr="000E4559" w:rsidRDefault="00CF038D" w:rsidP="00CF038D">
      <w:pPr>
        <w:rPr>
          <w:noProof/>
          <w:lang w:val="pt-BR"/>
        </w:rPr>
      </w:pPr>
      <w:r w:rsidRPr="000E4559">
        <w:rPr>
          <w:rStyle w:val="nfase"/>
          <w:noProof/>
          <w:lang w:val="pt-BR" w:bidi="pt-BR"/>
        </w:rPr>
        <w:t xml:space="preserve">Experimente: </w:t>
      </w:r>
      <w:r w:rsidRPr="000E4559">
        <w:rPr>
          <w:noProof/>
          <w:lang w:val="pt-BR" w:bidi="pt-BR"/>
        </w:rPr>
        <w:t xml:space="preserve">Selecione </w:t>
      </w:r>
      <w:r w:rsidRPr="000E4559">
        <w:rPr>
          <w:rStyle w:val="Forte"/>
          <w:noProof/>
          <w:lang w:val="pt-BR" w:bidi="pt-BR"/>
        </w:rPr>
        <w:t xml:space="preserve">Compartilhar </w:t>
      </w:r>
      <w:r w:rsidRPr="000E4559">
        <w:rPr>
          <w:noProof/>
          <w:lang w:val="pt-BR" w:bidi="pt-BR"/>
        </w:rPr>
        <w:t>próximo à parte superior da janela (atalho do teclado: pressione Alt e, em seguida, Z e S). Envie o link digitando o endereço de email de alguém ou copiando e colando o link. Você pode escolher se deseja ou não permitir a edição.</w:t>
      </w:r>
    </w:p>
    <w:p w14:paraId="5F2BE306" w14:textId="77777777" w:rsidR="00582F6F" w:rsidRPr="000E4559" w:rsidRDefault="00582F6F" w:rsidP="00CF038D">
      <w:pPr>
        <w:rPr>
          <w:rStyle w:val="Forte"/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05574225" wp14:editId="7F913E89">
            <wp:extent cx="2174451" cy="3122740"/>
            <wp:effectExtent l="19050" t="19050" r="16510" b="20955"/>
            <wp:docPr id="6" name="Imagem 6" descr="Captura de tela da caixa de diálogo para enviar um link. Especifique a permissão para editar o documento e escolha se deseja enviar um convite por email ou copiar um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451" cy="31227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397E" w14:textId="77777777" w:rsidR="007C65A1" w:rsidRPr="000E4559" w:rsidRDefault="00CF038D" w:rsidP="00CF038D">
      <w:pPr>
        <w:rPr>
          <w:noProof/>
          <w:lang w:val="pt-BR"/>
        </w:rPr>
      </w:pPr>
      <w:r w:rsidRPr="000E4559">
        <w:rPr>
          <w:rStyle w:val="Forte"/>
          <w:noProof/>
          <w:lang w:val="pt-BR" w:bidi="pt-BR"/>
        </w:rPr>
        <w:t>Dica:</w:t>
      </w:r>
      <w:r w:rsidRPr="000E4559">
        <w:rPr>
          <w:noProof/>
          <w:lang w:val="pt-BR" w:bidi="pt-BR"/>
        </w:rPr>
        <w:t xml:space="preserve"> Não consegue pensar em ninguém para compartilhar? Experimente enviar um link para si mesmo para ver como tudo funciona.</w:t>
      </w:r>
    </w:p>
    <w:p w14:paraId="76F76838" w14:textId="77777777" w:rsidR="00905015" w:rsidRPr="000E4559" w:rsidRDefault="00905015" w:rsidP="00905015">
      <w:pPr>
        <w:pStyle w:val="Ttulo1"/>
        <w:rPr>
          <w:rStyle w:val="Forte"/>
          <w:noProof/>
          <w:lang w:val="pt-BR"/>
        </w:rPr>
      </w:pPr>
      <w:r w:rsidRPr="000E4559">
        <w:rPr>
          <w:noProof/>
          <w:lang w:val="pt-BR" w:bidi="pt-BR"/>
        </w:rPr>
        <w:t>Editar ao mesmo tempo</w:t>
      </w:r>
    </w:p>
    <w:p w14:paraId="0C661732" w14:textId="77777777" w:rsidR="00905015" w:rsidRPr="000E4559" w:rsidRDefault="00905015" w:rsidP="00905015">
      <w:pPr>
        <w:rPr>
          <w:noProof/>
          <w:shd w:val="clear" w:color="auto" w:fill="FFFFFF"/>
          <w:lang w:val="pt-BR"/>
        </w:rPr>
      </w:pPr>
      <w:r w:rsidRPr="000E4559">
        <w:rPr>
          <w:noProof/>
          <w:shd w:val="clear" w:color="auto" w:fill="FFFFFF"/>
          <w:lang w:val="pt-BR" w:bidi="pt-BR"/>
        </w:rPr>
        <w:t>Quando os destinatários abrirem o link, o documento será aberto no navegador da Web, no Word online, para que eles possam editar o documento, mesmo que não tenham o Word instalado.</w:t>
      </w:r>
    </w:p>
    <w:p w14:paraId="43948D8A" w14:textId="77777777" w:rsidR="00905015" w:rsidRPr="000E4559" w:rsidRDefault="005B1FC1" w:rsidP="005B1FC1">
      <w:pPr>
        <w:rPr>
          <w:noProof/>
          <w:shd w:val="clear" w:color="auto" w:fill="FFFFFF"/>
          <w:lang w:val="pt-BR"/>
        </w:rPr>
      </w:pPr>
      <w:r w:rsidRPr="000E4559">
        <w:rPr>
          <w:noProof/>
          <w:shd w:val="clear" w:color="auto" w:fill="FFFFFF"/>
          <w:lang w:val="pt-BR" w:bidi="pt-BR"/>
        </w:rPr>
        <w:t xml:space="preserve">As pessoas que desejem trabalhar no aplicativo do Word (Windows, Mac, iOS ou Android) poderão selecionar </w:t>
      </w:r>
      <w:r w:rsidRPr="000E4559">
        <w:rPr>
          <w:b/>
          <w:noProof/>
          <w:shd w:val="clear" w:color="auto" w:fill="FFFFFF"/>
          <w:lang w:val="pt-BR" w:bidi="pt-BR"/>
        </w:rPr>
        <w:t>Abrir no Word</w:t>
      </w:r>
      <w:r w:rsidRPr="000E4559">
        <w:rPr>
          <w:noProof/>
          <w:shd w:val="clear" w:color="auto" w:fill="FFFFFF"/>
          <w:lang w:val="pt-BR" w:bidi="pt-BR"/>
        </w:rPr>
        <w:t>, próximo à parte superior da janela do Word online, e continuar editando no aplicativo do Word.</w:t>
      </w:r>
    </w:p>
    <w:p w14:paraId="3506BFB3" w14:textId="77777777" w:rsidR="00905015" w:rsidRPr="000E4559" w:rsidRDefault="00085308" w:rsidP="00535CF5">
      <w:pPr>
        <w:keepNext/>
        <w:rPr>
          <w:noProof/>
          <w:shd w:val="clear" w:color="auto" w:fill="FFFFFF"/>
          <w:lang w:val="pt-BR"/>
        </w:rPr>
      </w:pPr>
      <w:r w:rsidRPr="000E4559">
        <w:rPr>
          <w:rStyle w:val="nfase"/>
          <w:noProof/>
          <w:lang w:val="pt-BR" w:bidi="pt-BR"/>
        </w:rPr>
        <w:t xml:space="preserve">Experimente: </w:t>
      </w:r>
      <w:r w:rsidR="002700FC" w:rsidRPr="000E4559">
        <w:rPr>
          <w:noProof/>
          <w:shd w:val="clear" w:color="auto" w:fill="FFFFFF"/>
          <w:lang w:val="pt-BR" w:bidi="pt-BR"/>
        </w:rPr>
        <w:t>Quando alguém estiver trabalhando no documento com você, todas as edições serão exibidas um ao outro. Chamamos isso de coautoria ou colaboração em tempo real.</w:t>
      </w:r>
    </w:p>
    <w:p w14:paraId="5EF50453" w14:textId="77777777" w:rsidR="00905015" w:rsidRPr="000E4559" w:rsidRDefault="00905015" w:rsidP="00905015">
      <w:pPr>
        <w:rPr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0218F759" wp14:editId="12D5C243">
            <wp:extent cx="3458058" cy="1638529"/>
            <wp:effectExtent l="0" t="0" r="9525" b="0"/>
            <wp:docPr id="11" name="Imagem 11" descr="Ilustração conceitual da colaboração em tempo real: marcadores coloridos mostram onde três pessoas diferentes estão editando um documento. Cada marcador inclui o nome da pesso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DD3C" w14:textId="77777777" w:rsidR="00905015" w:rsidRPr="000E4559" w:rsidRDefault="00905015" w:rsidP="00905015">
      <w:pPr>
        <w:rPr>
          <w:noProof/>
          <w:lang w:val="pt-BR"/>
        </w:rPr>
      </w:pPr>
      <w:r w:rsidRPr="000E4559">
        <w:rPr>
          <w:rStyle w:val="Forte"/>
          <w:noProof/>
          <w:lang w:val="pt-BR" w:bidi="pt-BR"/>
        </w:rPr>
        <w:t>Dica:</w:t>
      </w:r>
      <w:r w:rsidRPr="000E4559">
        <w:rPr>
          <w:noProof/>
          <w:lang w:val="pt-BR" w:bidi="pt-BR"/>
        </w:rPr>
        <w:t xml:space="preserve"> Se você enviou o link do documento para você mesmo, é possível simular a coautoria editando o documento aqui no Word e também no Word online.</w:t>
      </w:r>
    </w:p>
    <w:p w14:paraId="273B3505" w14:textId="77777777" w:rsidR="00905015" w:rsidRPr="000E4559" w:rsidRDefault="001E3396" w:rsidP="00905015">
      <w:pPr>
        <w:rPr>
          <w:noProof/>
          <w:lang w:val="pt-BR"/>
        </w:rPr>
      </w:pPr>
      <w:r w:rsidRPr="000E4559">
        <w:rPr>
          <w:noProof/>
          <w:lang w:val="pt-BR" w:bidi="pt-BR"/>
        </w:rPr>
        <w:t xml:space="preserve">Todos que estejam usando o Word online ou o Word como parte de uma assinatura do Office 365 poderão ver as alterações à medida que elas ocorram, e as alterações serão salvas automaticamente com o </w:t>
      </w:r>
      <w:r w:rsidR="00EA444A" w:rsidRPr="000E4559">
        <w:rPr>
          <w:rStyle w:val="Forte"/>
          <w:noProof/>
          <w:lang w:val="pt-BR" w:bidi="pt-BR"/>
        </w:rPr>
        <w:t>Salvamento Automático</w:t>
      </w:r>
      <w:r w:rsidRPr="000E4559">
        <w:rPr>
          <w:noProof/>
          <w:lang w:val="pt-BR" w:bidi="pt-BR"/>
        </w:rPr>
        <w:t xml:space="preserve">. Se as pessoas com as quais você está compartilhando estiverem editando em uma versão mais antiga do Word, ou se não forem assinantes do Office 365, elas terão que salvar o documento periodicamente para sincronizar as alterações com o seu documento. </w:t>
      </w:r>
    </w:p>
    <w:p w14:paraId="256DBBC9" w14:textId="77777777" w:rsidR="00EA444A" w:rsidRPr="000E4559" w:rsidRDefault="00EA444A" w:rsidP="00EA444A">
      <w:pPr>
        <w:keepNext/>
        <w:rPr>
          <w:rStyle w:val="nfase"/>
          <w:noProof/>
          <w:lang w:val="pt-BR"/>
        </w:rPr>
      </w:pPr>
      <w:r w:rsidRPr="000E4559">
        <w:rPr>
          <w:rStyle w:val="nfase"/>
          <w:noProof/>
          <w:lang w:val="pt-BR" w:bidi="pt-BR"/>
        </w:rPr>
        <w:drawing>
          <wp:inline distT="0" distB="0" distL="0" distR="0" wp14:anchorId="2D8A4F46" wp14:editId="2E0FED1F">
            <wp:extent cx="2296880" cy="418843"/>
            <wp:effectExtent l="19050" t="19050" r="8255" b="19685"/>
            <wp:docPr id="45" name="Imagem 45" descr="Captura de tela da opção Salvamento Automático no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80" cy="41884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E5FB" w14:textId="77777777" w:rsidR="00EA444A" w:rsidRPr="000E4559" w:rsidRDefault="00EA444A" w:rsidP="00AF04E7">
      <w:pPr>
        <w:keepNext/>
        <w:rPr>
          <w:noProof/>
          <w:lang w:val="pt-BR"/>
        </w:rPr>
      </w:pPr>
      <w:r w:rsidRPr="000E4559">
        <w:rPr>
          <w:rStyle w:val="Forte"/>
          <w:noProof/>
          <w:lang w:val="pt-BR" w:bidi="pt-BR"/>
        </w:rPr>
        <w:t>Dica:</w:t>
      </w:r>
      <w:r w:rsidRPr="000E4559">
        <w:rPr>
          <w:rFonts w:ascii="Segoe UI" w:eastAsia="Segoe UI" w:hAnsi="Segoe UI" w:cs="Segoe UI"/>
          <w:noProof/>
          <w:color w:val="2F2F2F"/>
          <w:shd w:val="clear" w:color="auto" w:fill="FFFFFF"/>
          <w:lang w:val="pt-BR" w:bidi="pt-BR"/>
        </w:rPr>
        <w:t xml:space="preserve"> Se você não estiver vendo alterações automaticamente, verifique se o Salvamento Automático está ativado. </w:t>
      </w:r>
    </w:p>
    <w:p w14:paraId="4588D7D4" w14:textId="77777777" w:rsidR="00230225" w:rsidRPr="000E4559" w:rsidRDefault="00230225" w:rsidP="00230225">
      <w:pPr>
        <w:pStyle w:val="Ttulo1"/>
        <w:rPr>
          <w:noProof/>
          <w:lang w:val="pt-BR"/>
        </w:rPr>
      </w:pPr>
      <w:r w:rsidRPr="000E4559">
        <w:rPr>
          <w:noProof/>
          <w:lang w:val="pt-BR" w:bidi="pt-BR"/>
        </w:rPr>
        <w:t>Iniciar uma conversa com comentários</w:t>
      </w:r>
    </w:p>
    <w:p w14:paraId="2DCCAD6B" w14:textId="77777777" w:rsidR="00415C50" w:rsidRPr="000E4559" w:rsidRDefault="007E2825" w:rsidP="00DE156E">
      <w:pPr>
        <w:rPr>
          <w:noProof/>
          <w:lang w:val="pt-BR"/>
        </w:rPr>
      </w:pPr>
      <w:r w:rsidRPr="000E4559">
        <w:rPr>
          <w:noProof/>
          <w:lang w:val="pt-BR" w:bidi="pt-BR"/>
        </w:rPr>
        <w:t xml:space="preserve">Quando desejar enviar comentários ou fazer perguntas, use os comentários para iniciar uma conversa conectada à parte do documento sobre a qual você está falando. </w:t>
      </w:r>
      <w:commentRangeStart w:id="1"/>
      <w:r w:rsidRPr="000E4559">
        <w:rPr>
          <w:noProof/>
          <w:lang w:val="pt-BR" w:bidi="pt-BR"/>
        </w:rPr>
        <w:t xml:space="preserve">Responder a comentários </w:t>
      </w:r>
      <w:commentRangeEnd w:id="1"/>
      <w:r w:rsidRPr="000E4559">
        <w:rPr>
          <w:noProof/>
          <w:lang w:val="pt-BR" w:bidi="pt-BR"/>
        </w:rPr>
        <w:commentReference w:id="1"/>
      </w:r>
      <w:r w:rsidRPr="000E4559">
        <w:rPr>
          <w:noProof/>
          <w:lang w:val="pt-BR" w:bidi="pt-BR"/>
        </w:rPr>
        <w:t>permite que você participe da discussão, mesmo quando não estiver no documento ao mesmo tempo que seus colegas.</w:t>
      </w:r>
    </w:p>
    <w:p w14:paraId="2025ADB3" w14:textId="77777777" w:rsidR="009E51FE" w:rsidRPr="000E4559" w:rsidRDefault="009E51FE" w:rsidP="009E51FE">
      <w:pPr>
        <w:rPr>
          <w:noProof/>
          <w:lang w:val="pt-BR"/>
        </w:rPr>
      </w:pPr>
      <w:bookmarkStart w:id="2" w:name="_Hlk530493068"/>
      <w:r w:rsidRPr="000E4559">
        <w:rPr>
          <w:rStyle w:val="nfase"/>
          <w:noProof/>
          <w:lang w:val="pt-BR" w:bidi="pt-BR"/>
        </w:rPr>
        <w:t>Experimente:</w:t>
      </w:r>
      <w:r w:rsidRPr="000E4559">
        <w:rPr>
          <w:noProof/>
          <w:lang w:val="pt-BR" w:bidi="pt-BR"/>
        </w:rPr>
        <w:t xml:space="preserve"> Na guia </w:t>
      </w:r>
      <w:r w:rsidRPr="000E4559">
        <w:rPr>
          <w:rStyle w:val="Forte"/>
          <w:noProof/>
          <w:lang w:val="pt-BR" w:bidi="pt-BR"/>
        </w:rPr>
        <w:t>Revisão</w:t>
      </w:r>
      <w:r w:rsidRPr="000E4559">
        <w:rPr>
          <w:noProof/>
          <w:lang w:val="pt-BR" w:bidi="pt-BR"/>
        </w:rPr>
        <w:t xml:space="preserve">, certifique-se de que </w:t>
      </w:r>
      <w:r w:rsidRPr="000E4559">
        <w:rPr>
          <w:rStyle w:val="Forte"/>
          <w:noProof/>
          <w:lang w:val="pt-BR" w:bidi="pt-BR"/>
        </w:rPr>
        <w:t>Marcação Simples</w:t>
      </w:r>
      <w:r w:rsidRPr="000E4559">
        <w:rPr>
          <w:noProof/>
          <w:lang w:val="pt-BR" w:bidi="pt-BR"/>
        </w:rPr>
        <w:t xml:space="preserve"> ou </w:t>
      </w:r>
      <w:r w:rsidRPr="000E4559">
        <w:rPr>
          <w:rStyle w:val="Forte"/>
          <w:noProof/>
          <w:lang w:val="pt-BR" w:bidi="pt-BR"/>
        </w:rPr>
        <w:t xml:space="preserve">Todas as </w:t>
      </w:r>
      <w:r w:rsidR="00550185">
        <w:rPr>
          <w:rStyle w:val="Forte"/>
          <w:noProof/>
          <w:lang w:val="pt-BR" w:bidi="pt-BR"/>
        </w:rPr>
        <w:t>M</w:t>
      </w:r>
      <w:r w:rsidRPr="000E4559">
        <w:rPr>
          <w:rStyle w:val="Forte"/>
          <w:noProof/>
          <w:lang w:val="pt-BR" w:bidi="pt-BR"/>
        </w:rPr>
        <w:t>arcações</w:t>
      </w:r>
      <w:r w:rsidRPr="000E4559">
        <w:rPr>
          <w:noProof/>
          <w:lang w:val="pt-BR" w:bidi="pt-BR"/>
        </w:rPr>
        <w:t xml:space="preserve"> estejam selecionados para que você possa ver o comentário nesta página. Em seguida, clique no comentário e responda a ele.</w:t>
      </w:r>
    </w:p>
    <w:p w14:paraId="60857EF9" w14:textId="77777777" w:rsidR="008472FC" w:rsidRPr="000E4559" w:rsidRDefault="008472FC" w:rsidP="009E51FE">
      <w:pPr>
        <w:rPr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34089D0C" wp14:editId="497DA695">
            <wp:extent cx="5441763" cy="578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763" cy="5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337" w14:textId="77777777" w:rsidR="00EA444A" w:rsidRPr="000E4559" w:rsidRDefault="00EA444A" w:rsidP="00535CF5">
      <w:pPr>
        <w:pStyle w:val="Ttulo1"/>
        <w:pageBreakBefore/>
        <w:rPr>
          <w:noProof/>
          <w:lang w:val="pt-BR"/>
        </w:rPr>
      </w:pPr>
      <w:r w:rsidRPr="000E4559">
        <w:rPr>
          <w:noProof/>
          <w:lang w:val="pt-BR" w:bidi="pt-BR"/>
        </w:rPr>
        <w:t>@mencione alguém em comentários</w:t>
      </w:r>
    </w:p>
    <w:p w14:paraId="47D3803D" w14:textId="77777777" w:rsidR="00EA444A" w:rsidRPr="000E4559" w:rsidRDefault="00F86487" w:rsidP="00EA444A">
      <w:pPr>
        <w:rPr>
          <w:rFonts w:ascii="Segoe UI" w:hAnsi="Segoe UI" w:cs="Segoe UI"/>
          <w:noProof/>
          <w:color w:val="2F2F2F"/>
          <w:shd w:val="clear" w:color="auto" w:fill="FFFFFF"/>
          <w:lang w:val="pt-BR"/>
        </w:rPr>
      </w:pPr>
      <w:r w:rsidRPr="000E4559">
        <w:rPr>
          <w:rFonts w:ascii="Segoe UI" w:eastAsia="Segoe UI" w:hAnsi="Segoe UI" w:cs="Segoe UI"/>
          <w:noProof/>
          <w:color w:val="2F2F2F"/>
          <w:shd w:val="clear" w:color="auto" w:fill="FFFFFF"/>
          <w:lang w:val="pt-BR" w:bidi="pt-BR"/>
        </w:rPr>
        <w:t>Quando o documento é armazenado no OneDrive for Business, você pode chamar a atenção de uma pessoa para um local no documento, digitando o símbolo @ seguido pelo nome, quando você faz um comentário. A pessoa receberá os emails com menções a ela, com um link para o comentário no documento.</w:t>
      </w:r>
    </w:p>
    <w:p w14:paraId="17EB765C" w14:textId="77777777" w:rsidR="007C65A1" w:rsidRPr="000E4559" w:rsidRDefault="007C65A1" w:rsidP="00EA444A">
      <w:pPr>
        <w:rPr>
          <w:rFonts w:ascii="Segoe UI" w:hAnsi="Segoe UI" w:cs="Segoe UI"/>
          <w:noProof/>
          <w:color w:val="2F2F2F"/>
          <w:shd w:val="clear" w:color="auto" w:fill="FFFFFF"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746C7812" wp14:editId="0047317F">
            <wp:extent cx="2926360" cy="1285569"/>
            <wp:effectExtent l="0" t="0" r="7620" b="0"/>
            <wp:docPr id="46" name="Imagem 46" descr="Um contato mencionado em um comen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 contato mencionado em um comentári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60" cy="12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64DD" w14:textId="77777777" w:rsidR="00EA444A" w:rsidRPr="000E4559" w:rsidRDefault="00EA444A" w:rsidP="00EA444A">
      <w:pPr>
        <w:rPr>
          <w:noProof/>
          <w:lang w:val="pt-BR"/>
        </w:rPr>
      </w:pPr>
      <w:r w:rsidRPr="000E4559">
        <w:rPr>
          <w:rStyle w:val="nfase"/>
          <w:noProof/>
          <w:lang w:val="pt-BR" w:bidi="pt-BR"/>
        </w:rPr>
        <w:t>Experimente:</w:t>
      </w:r>
      <w:r w:rsidRPr="000E4559">
        <w:rPr>
          <w:noProof/>
          <w:lang w:val="pt-BR" w:bidi="pt-BR"/>
        </w:rPr>
        <w:t xml:space="preserve"> Crie um novo comentário e @mencione a si mesmo (Lembre-se de que isso só funcionará se o documento estiver no OneDrive for Business e se você estiver conectado ao Outlook no computador).</w:t>
      </w:r>
    </w:p>
    <w:p w14:paraId="0BB24A08" w14:textId="77777777" w:rsidR="00230225" w:rsidRPr="000E4559" w:rsidRDefault="00230225" w:rsidP="00230225">
      <w:pPr>
        <w:pStyle w:val="Ttulo1"/>
        <w:rPr>
          <w:noProof/>
          <w:lang w:val="pt-BR"/>
        </w:rPr>
      </w:pPr>
      <w:r w:rsidRPr="000E4559">
        <w:rPr>
          <w:noProof/>
          <w:lang w:val="pt-BR" w:bidi="pt-BR"/>
        </w:rPr>
        <w:t>Controlar alterações</w:t>
      </w:r>
    </w:p>
    <w:p w14:paraId="51CEBCEB" w14:textId="77777777" w:rsidR="004B24F2" w:rsidRPr="000E4559" w:rsidRDefault="00230225" w:rsidP="00EB30CC">
      <w:pPr>
        <w:rPr>
          <w:noProof/>
          <w:lang w:val="pt-BR"/>
        </w:rPr>
      </w:pPr>
      <w:r w:rsidRPr="000E4559">
        <w:rPr>
          <w:noProof/>
          <w:lang w:val="pt-BR" w:bidi="pt-BR"/>
        </w:rPr>
        <w:t>Para manter-se atualizado, use o recurso Controlar Alterações para marcar inclusões, exclusões e alterações na formatação. Quando a opção Controlar Alterações está desativada, o Word deixa de marcar alterações, mas as marcas feitas enquanto o recurso Controlar Alterações estava ativado ainda estão no documento.</w:t>
      </w:r>
    </w:p>
    <w:p w14:paraId="03325D10" w14:textId="77777777" w:rsidR="00093103" w:rsidRPr="000E4559" w:rsidRDefault="00093103" w:rsidP="00093103">
      <w:pPr>
        <w:rPr>
          <w:noProof/>
          <w:lang w:val="pt-BR"/>
        </w:rPr>
      </w:pPr>
      <w:r w:rsidRPr="000E4559">
        <w:rPr>
          <w:noProof/>
          <w:lang w:val="pt-BR" w:bidi="pt-BR"/>
        </w:rPr>
        <w:t>Com as alterações marcadas no documento, você pode aceitar e rejeitar seletivamente cada alteração, removendo a marcação e tornando as alterações permanentes.</w:t>
      </w:r>
    </w:p>
    <w:p w14:paraId="3E28F28C" w14:textId="77777777" w:rsidR="003E76B5" w:rsidRPr="000E4559" w:rsidRDefault="003E76B5" w:rsidP="00093103">
      <w:pPr>
        <w:rPr>
          <w:noProof/>
          <w:lang w:val="pt-BR"/>
        </w:rPr>
      </w:pPr>
      <w:r w:rsidRPr="000E4559">
        <w:rPr>
          <w:noProof/>
          <w:lang w:val="pt-BR" w:bidi="pt-BR"/>
        </w:rPr>
        <w:drawing>
          <wp:inline distT="0" distB="0" distL="0" distR="0" wp14:anchorId="4642786E" wp14:editId="7F12DCA4">
            <wp:extent cx="3987530" cy="904387"/>
            <wp:effectExtent l="0" t="0" r="0" b="0"/>
            <wp:docPr id="1" name="Imagem 1" descr="Captura de tela dos botões Controlar Alterações na faixa de opçõ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Changes chun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530" cy="9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67E" w14:textId="77777777" w:rsidR="004911C1" w:rsidRPr="000E4559" w:rsidRDefault="004911C1" w:rsidP="00093103">
      <w:pPr>
        <w:rPr>
          <w:noProof/>
          <w:lang w:val="pt-BR"/>
        </w:rPr>
      </w:pPr>
      <w:r w:rsidRPr="000E4559">
        <w:rPr>
          <w:rStyle w:val="nfase"/>
          <w:noProof/>
          <w:lang w:val="pt-BR" w:bidi="pt-BR"/>
        </w:rPr>
        <w:t xml:space="preserve">Experimente: </w:t>
      </w:r>
      <w:del w:id="3" w:author="Autor">
        <w:r w:rsidR="00565191" w:rsidRPr="00565191" w:rsidDel="00565191">
          <w:rPr>
            <w:lang w:val="pt-BR" w:bidi="pt-BR"/>
          </w:rPr>
          <w:delText xml:space="preserve">Para revisar as alterações no documento, </w:delText>
        </w:r>
      </w:del>
      <w:r w:rsidR="0011019A" w:rsidRPr="000E4559">
        <w:rPr>
          <w:noProof/>
          <w:lang w:val="pt-BR" w:bidi="pt-BR"/>
        </w:rPr>
        <w:t xml:space="preserve">Vá para a guia </w:t>
      </w:r>
      <w:r w:rsidRPr="000E4559">
        <w:rPr>
          <w:rStyle w:val="Forte"/>
          <w:noProof/>
          <w:lang w:val="pt-BR" w:bidi="pt-BR"/>
        </w:rPr>
        <w:t>Revisão</w:t>
      </w:r>
      <w:r w:rsidR="0011019A" w:rsidRPr="000E4559">
        <w:rPr>
          <w:noProof/>
          <w:lang w:val="pt-BR" w:bidi="pt-BR"/>
        </w:rPr>
        <w:t xml:space="preserve"> e use os botões </w:t>
      </w:r>
      <w:r w:rsidR="0011019A" w:rsidRPr="000E4559">
        <w:rPr>
          <w:rStyle w:val="Forte"/>
          <w:noProof/>
          <w:lang w:val="pt-BR" w:bidi="pt-BR"/>
        </w:rPr>
        <w:t>Anterior</w:t>
      </w:r>
      <w:r w:rsidR="0011019A" w:rsidRPr="000E4559">
        <w:rPr>
          <w:noProof/>
          <w:lang w:val="pt-BR" w:bidi="pt-BR"/>
        </w:rPr>
        <w:t xml:space="preserve"> e </w:t>
      </w:r>
      <w:r w:rsidR="0011019A" w:rsidRPr="000E4559">
        <w:rPr>
          <w:rStyle w:val="Forte"/>
          <w:noProof/>
          <w:lang w:val="pt-BR" w:bidi="pt-BR"/>
        </w:rPr>
        <w:t>Próximo</w:t>
      </w:r>
      <w:r w:rsidR="0011019A" w:rsidRPr="000E4559">
        <w:rPr>
          <w:noProof/>
          <w:lang w:val="pt-BR" w:bidi="pt-BR"/>
        </w:rPr>
        <w:t xml:space="preserve"> para ir de uma alteração para a outra</w:t>
      </w:r>
      <w:del w:id="4" w:author="Autor">
        <w:r w:rsidR="00565191" w:rsidRPr="00565191" w:rsidDel="00565191">
          <w:rPr>
            <w:noProof/>
            <w:lang w:val="pt-BR" w:bidi="pt-BR"/>
          </w:rPr>
          <w:delText xml:space="preserve"> </w:delText>
        </w:r>
        <w:r w:rsidR="00565191" w:rsidRPr="00EF2BC5" w:rsidDel="00565191">
          <w:rPr>
            <w:rStyle w:val="Forte"/>
          </w:rPr>
          <w:delText>Aceitar</w:delText>
        </w:r>
        <w:r w:rsidR="00565191" w:rsidRPr="00565191" w:rsidDel="00565191">
          <w:rPr>
            <w:noProof/>
            <w:lang w:val="pt-BR" w:bidi="pt-BR"/>
          </w:rPr>
          <w:delText xml:space="preserve"> ou na do botão </w:delText>
        </w:r>
        <w:r w:rsidR="00565191" w:rsidRPr="00EF2BC5" w:rsidDel="00565191">
          <w:rPr>
            <w:rStyle w:val="Forte"/>
          </w:rPr>
          <w:delText>Rejeitar</w:delText>
        </w:r>
        <w:r w:rsidR="00565191" w:rsidRPr="00565191" w:rsidDel="00565191">
          <w:rPr>
            <w:noProof/>
            <w:lang w:val="pt-BR" w:bidi="pt-BR"/>
          </w:rPr>
          <w:delText xml:space="preserve"> para aceitar e rejeitar alterações</w:delText>
        </w:r>
      </w:del>
      <w:ins w:id="5" w:author="Autor">
        <w:r w:rsidR="00565191" w:rsidRPr="000E4559">
          <w:rPr>
            <w:noProof/>
            <w:lang w:val="pt-BR" w:bidi="pt-BR"/>
          </w:rPr>
          <w:t xml:space="preserve">. Desfaça uma alteração com o botão </w:t>
        </w:r>
        <w:r w:rsidR="00565191" w:rsidRPr="000E4559">
          <w:rPr>
            <w:rStyle w:val="Forte"/>
            <w:noProof/>
            <w:lang w:val="pt-BR" w:bidi="pt-BR"/>
          </w:rPr>
          <w:t>Rejeitar</w:t>
        </w:r>
        <w:r w:rsidR="00565191" w:rsidRPr="000E4559">
          <w:rPr>
            <w:noProof/>
            <w:lang w:val="pt-BR" w:bidi="pt-BR"/>
          </w:rPr>
          <w:t xml:space="preserve">, ou torne uma alteração permanente no botão </w:t>
        </w:r>
        <w:r w:rsidR="00565191" w:rsidRPr="000E4559">
          <w:rPr>
            <w:rStyle w:val="Forte"/>
            <w:noProof/>
            <w:lang w:val="pt-BR" w:bidi="pt-BR"/>
          </w:rPr>
          <w:t>Aceitar</w:t>
        </w:r>
        <w:r w:rsidR="00565191" w:rsidRPr="000E4559">
          <w:rPr>
            <w:noProof/>
            <w:lang w:val="pt-BR" w:bidi="pt-BR"/>
          </w:rPr>
          <w:t>.</w:t>
        </w:r>
      </w:ins>
    </w:p>
    <w:bookmarkEnd w:id="2"/>
    <w:p w14:paraId="13E4B441" w14:textId="77777777" w:rsidR="00484C72" w:rsidRPr="000E4559" w:rsidRDefault="00181611" w:rsidP="00535CF5">
      <w:pPr>
        <w:pStyle w:val="Ttulo1"/>
        <w:pageBreakBefore/>
        <w:rPr>
          <w:noProof/>
          <w:lang w:val="pt-BR"/>
        </w:rPr>
      </w:pPr>
      <w:r w:rsidRPr="000E4559">
        <w:rPr>
          <w:noProof/>
          <w:lang w:val="pt-BR" w:bidi="pt-BR"/>
        </w:rPr>
        <w:t>Saiba mais</w:t>
      </w:r>
    </w:p>
    <w:p w14:paraId="47E3EB58" w14:textId="77777777" w:rsidR="00961BD6" w:rsidRPr="000E4559" w:rsidRDefault="00961BD6" w:rsidP="002069FC">
      <w:pPr>
        <w:rPr>
          <w:noProof/>
          <w:lang w:val="pt-BR"/>
        </w:rPr>
      </w:pPr>
      <w:r w:rsidRPr="000E4559">
        <w:rPr>
          <w:noProof/>
          <w:lang w:val="pt-BR" w:bidi="pt-BR"/>
        </w:rPr>
        <w:t xml:space="preserve">Para saber mais sobre como o Office 365 reúne as melhores ferramentas para você e sua equipe trabalhar em conjunto, acesse a página de treinamento </w:t>
      </w:r>
      <w:hyperlink r:id="rId19" w:history="1">
        <w:r w:rsidRPr="000E4559">
          <w:rPr>
            <w:rStyle w:val="Hyperlink"/>
            <w:noProof/>
            <w:lang w:val="pt-BR" w:bidi="pt-BR"/>
          </w:rPr>
          <w:t>Local de Trabalho Moderno</w:t>
        </w:r>
      </w:hyperlink>
      <w:r w:rsidRPr="000E4559">
        <w:rPr>
          <w:noProof/>
          <w:lang w:val="pt-BR" w:bidi="pt-BR"/>
        </w:rPr>
        <w:t>.</w:t>
      </w:r>
    </w:p>
    <w:p w14:paraId="0DC85E9F" w14:textId="77777777" w:rsidR="00892EEE" w:rsidRPr="000E4559" w:rsidRDefault="0094124A" w:rsidP="00EB30CC">
      <w:pPr>
        <w:pStyle w:val="Ttulo1"/>
        <w:rPr>
          <w:noProof/>
          <w:lang w:val="pt-BR"/>
        </w:rPr>
      </w:pPr>
      <w:r w:rsidRPr="000E4559">
        <w:rPr>
          <w:noProof/>
          <w:lang w:val="pt-BR" w:bidi="pt-BR"/>
        </w:rPr>
        <w:t>Compartilhe sua opinião</w:t>
      </w:r>
    </w:p>
    <w:p w14:paraId="5AE2B075" w14:textId="77777777" w:rsidR="00EB30CC" w:rsidRPr="000E4559" w:rsidRDefault="00B8058D" w:rsidP="00EB30CC">
      <w:pPr>
        <w:rPr>
          <w:noProof/>
          <w:lang w:val="pt-BR" w:bidi="pt-BR"/>
        </w:rPr>
      </w:pPr>
      <w:r w:rsidRPr="000E4559">
        <w:rPr>
          <w:noProof/>
          <w:lang w:val="pt-BR" w:bidi="pt-BR"/>
        </w:rPr>
        <w:t xml:space="preserve">Adoraríamos saber sua opinião sobre sua experiência com recursos de colaboração no Word. Vá para </w:t>
      </w:r>
      <w:r w:rsidR="0094124A" w:rsidRPr="000E4559">
        <w:rPr>
          <w:rStyle w:val="Forte"/>
          <w:noProof/>
          <w:lang w:val="pt-BR" w:bidi="pt-BR"/>
        </w:rPr>
        <w:t>Arquivo</w:t>
      </w:r>
      <w:r w:rsidRPr="000E4559">
        <w:rPr>
          <w:noProof/>
          <w:lang w:val="pt-BR" w:bidi="pt-BR"/>
        </w:rPr>
        <w:t xml:space="preserve"> &gt; </w:t>
      </w:r>
      <w:r w:rsidR="0094124A" w:rsidRPr="000E4559">
        <w:rPr>
          <w:rStyle w:val="Forte"/>
          <w:noProof/>
          <w:lang w:val="pt-BR" w:bidi="pt-BR"/>
        </w:rPr>
        <w:t>Comentários</w:t>
      </w:r>
      <w:r w:rsidRPr="000E4559">
        <w:rPr>
          <w:noProof/>
          <w:lang w:val="pt-BR" w:bidi="pt-BR"/>
        </w:rPr>
        <w:t xml:space="preserve"> envie-nos um sorriso, um rosto triste ou sugestões</w:t>
      </w:r>
      <w:r w:rsidR="00FE2AE1" w:rsidRPr="00FE2AE1">
        <w:rPr>
          <w:noProof/>
          <w:lang w:val="pt-BR" w:bidi="pt-BR"/>
        </w:rPr>
        <w:t>, para que possamos fornecer um conteúdo verdadeiramente útil. Obrigado!</w:t>
      </w:r>
    </w:p>
    <w:p w14:paraId="45986945" w14:textId="77777777" w:rsidR="0094124A" w:rsidRPr="000E4559" w:rsidRDefault="0094124A" w:rsidP="00EB30CC">
      <w:pPr>
        <w:rPr>
          <w:noProof/>
          <w:lang w:val="pt-BR"/>
        </w:rPr>
      </w:pPr>
    </w:p>
    <w:sectPr w:rsidR="0094124A" w:rsidRPr="000E4559" w:rsidSect="00535CF5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utor" w:initials="A">
    <w:p w14:paraId="11A76F26" w14:textId="77777777" w:rsidR="00D2646B" w:rsidRDefault="00D2646B" w:rsidP="007E2825">
      <w:pPr>
        <w:pStyle w:val="Textodecomentrio"/>
      </w:pPr>
      <w:r>
        <w:rPr>
          <w:rStyle w:val="Refdecomentrio"/>
          <w:lang w:val="pt-BR" w:bidi="pt-BR"/>
        </w:rPr>
        <w:annotationRef/>
      </w:r>
      <w:r>
        <w:rPr>
          <w:lang w:val="pt-BR" w:bidi="pt-BR"/>
        </w:rPr>
        <w:t>Comentários como este, por exemplo!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A76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A76F26" w16cid:durableId="1FE9BD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BA260" w14:textId="77777777" w:rsidR="00B9795D" w:rsidRDefault="00B9795D">
      <w:pPr>
        <w:spacing w:line="240" w:lineRule="auto"/>
      </w:pPr>
      <w:r>
        <w:separator/>
      </w:r>
    </w:p>
  </w:endnote>
  <w:endnote w:type="continuationSeparator" w:id="0">
    <w:p w14:paraId="49B58B02" w14:textId="77777777" w:rsidR="00B9795D" w:rsidRDefault="00B9795D">
      <w:pPr>
        <w:spacing w:line="240" w:lineRule="auto"/>
      </w:pPr>
      <w:r>
        <w:continuationSeparator/>
      </w:r>
    </w:p>
  </w:endnote>
  <w:endnote w:type="continuationNotice" w:id="1">
    <w:p w14:paraId="7FADB239" w14:textId="77777777" w:rsidR="00B9795D" w:rsidRDefault="00B9795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66833" w14:textId="77777777" w:rsidR="00B9795D" w:rsidRDefault="00B9795D">
      <w:pPr>
        <w:spacing w:line="240" w:lineRule="auto"/>
      </w:pPr>
      <w:r>
        <w:separator/>
      </w:r>
    </w:p>
  </w:footnote>
  <w:footnote w:type="continuationSeparator" w:id="0">
    <w:p w14:paraId="40F4E6E4" w14:textId="77777777" w:rsidR="00B9795D" w:rsidRDefault="00B9795D">
      <w:pPr>
        <w:spacing w:line="240" w:lineRule="auto"/>
      </w:pPr>
      <w:r>
        <w:continuationSeparator/>
      </w:r>
    </w:p>
  </w:footnote>
  <w:footnote w:type="continuationNotice" w:id="1">
    <w:p w14:paraId="5EE0B0AB" w14:textId="77777777" w:rsidR="00B9795D" w:rsidRDefault="00B9795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63636">
    <w:abstractNumId w:val="13"/>
  </w:num>
  <w:num w:numId="2" w16cid:durableId="1666199240">
    <w:abstractNumId w:val="13"/>
    <w:lvlOverride w:ilvl="0">
      <w:startOverride w:val="1"/>
    </w:lvlOverride>
  </w:num>
  <w:num w:numId="3" w16cid:durableId="37363777">
    <w:abstractNumId w:val="13"/>
  </w:num>
  <w:num w:numId="4" w16cid:durableId="1157379053">
    <w:abstractNumId w:val="13"/>
    <w:lvlOverride w:ilvl="0">
      <w:startOverride w:val="1"/>
    </w:lvlOverride>
  </w:num>
  <w:num w:numId="5" w16cid:durableId="1076437714">
    <w:abstractNumId w:val="8"/>
  </w:num>
  <w:num w:numId="6" w16cid:durableId="1927224719">
    <w:abstractNumId w:val="13"/>
    <w:lvlOverride w:ilvl="0">
      <w:startOverride w:val="1"/>
    </w:lvlOverride>
  </w:num>
  <w:num w:numId="7" w16cid:durableId="21167042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484422">
    <w:abstractNumId w:val="10"/>
  </w:num>
  <w:num w:numId="9" w16cid:durableId="247546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9205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4361207">
    <w:abstractNumId w:val="7"/>
  </w:num>
  <w:num w:numId="12" w16cid:durableId="1356806245">
    <w:abstractNumId w:val="6"/>
  </w:num>
  <w:num w:numId="13" w16cid:durableId="1840459454">
    <w:abstractNumId w:val="5"/>
  </w:num>
  <w:num w:numId="14" w16cid:durableId="1821192894">
    <w:abstractNumId w:val="4"/>
  </w:num>
  <w:num w:numId="15" w16cid:durableId="2070766575">
    <w:abstractNumId w:val="3"/>
  </w:num>
  <w:num w:numId="16" w16cid:durableId="1679189589">
    <w:abstractNumId w:val="2"/>
  </w:num>
  <w:num w:numId="17" w16cid:durableId="908422017">
    <w:abstractNumId w:val="1"/>
  </w:num>
  <w:num w:numId="18" w16cid:durableId="918370444">
    <w:abstractNumId w:val="0"/>
  </w:num>
  <w:num w:numId="19" w16cid:durableId="1378315195">
    <w:abstractNumId w:val="14"/>
  </w:num>
  <w:num w:numId="20" w16cid:durableId="371615370">
    <w:abstractNumId w:val="9"/>
  </w:num>
  <w:num w:numId="21" w16cid:durableId="1334719074">
    <w:abstractNumId w:val="12"/>
  </w:num>
  <w:num w:numId="22" w16cid:durableId="104071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60"/>
    <w:rsid w:val="00007533"/>
    <w:rsid w:val="000150E9"/>
    <w:rsid w:val="00030E3C"/>
    <w:rsid w:val="00041A11"/>
    <w:rsid w:val="00045290"/>
    <w:rsid w:val="0004645E"/>
    <w:rsid w:val="00046D38"/>
    <w:rsid w:val="00060B4F"/>
    <w:rsid w:val="00072D27"/>
    <w:rsid w:val="00073B24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E4559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21553"/>
    <w:rsid w:val="001238BA"/>
    <w:rsid w:val="00131CAB"/>
    <w:rsid w:val="001375F8"/>
    <w:rsid w:val="00140746"/>
    <w:rsid w:val="00170CCC"/>
    <w:rsid w:val="00172D41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2365C"/>
    <w:rsid w:val="00230225"/>
    <w:rsid w:val="0023030D"/>
    <w:rsid w:val="00230DEF"/>
    <w:rsid w:val="0023572E"/>
    <w:rsid w:val="002359ED"/>
    <w:rsid w:val="00236869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70ED8"/>
    <w:rsid w:val="003728E3"/>
    <w:rsid w:val="0037672D"/>
    <w:rsid w:val="003962D3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1B9E"/>
    <w:rsid w:val="004B24F2"/>
    <w:rsid w:val="004B4DC0"/>
    <w:rsid w:val="004B6D7F"/>
    <w:rsid w:val="004D6D56"/>
    <w:rsid w:val="004D785F"/>
    <w:rsid w:val="004E744B"/>
    <w:rsid w:val="004F37EC"/>
    <w:rsid w:val="004F7760"/>
    <w:rsid w:val="00520AC9"/>
    <w:rsid w:val="00535CF5"/>
    <w:rsid w:val="0054283D"/>
    <w:rsid w:val="00550185"/>
    <w:rsid w:val="005565B3"/>
    <w:rsid w:val="00565191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133FC"/>
    <w:rsid w:val="00614CAB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3624"/>
    <w:rsid w:val="006B7EF2"/>
    <w:rsid w:val="006C3B5F"/>
    <w:rsid w:val="006D3A72"/>
    <w:rsid w:val="006D5EE3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60EE2"/>
    <w:rsid w:val="00762D0A"/>
    <w:rsid w:val="00776395"/>
    <w:rsid w:val="0078378D"/>
    <w:rsid w:val="00794B27"/>
    <w:rsid w:val="00796D51"/>
    <w:rsid w:val="00797862"/>
    <w:rsid w:val="007A7846"/>
    <w:rsid w:val="007B0750"/>
    <w:rsid w:val="007C65A1"/>
    <w:rsid w:val="007D0F94"/>
    <w:rsid w:val="007E2825"/>
    <w:rsid w:val="007F2295"/>
    <w:rsid w:val="007F66F5"/>
    <w:rsid w:val="00812400"/>
    <w:rsid w:val="0082203C"/>
    <w:rsid w:val="00822B4A"/>
    <w:rsid w:val="00834999"/>
    <w:rsid w:val="008360A8"/>
    <w:rsid w:val="008416E0"/>
    <w:rsid w:val="008448EC"/>
    <w:rsid w:val="008472FC"/>
    <w:rsid w:val="00852E93"/>
    <w:rsid w:val="00870E27"/>
    <w:rsid w:val="00873D38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59B8"/>
    <w:rsid w:val="00982A32"/>
    <w:rsid w:val="009853E9"/>
    <w:rsid w:val="00994AD2"/>
    <w:rsid w:val="009968FF"/>
    <w:rsid w:val="00996E16"/>
    <w:rsid w:val="009979E8"/>
    <w:rsid w:val="009B69C5"/>
    <w:rsid w:val="009C0B2C"/>
    <w:rsid w:val="009E3690"/>
    <w:rsid w:val="009E51FE"/>
    <w:rsid w:val="009E5643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661C"/>
    <w:rsid w:val="00AC2F58"/>
    <w:rsid w:val="00AD3EC7"/>
    <w:rsid w:val="00AF04E7"/>
    <w:rsid w:val="00B12A12"/>
    <w:rsid w:val="00B237D7"/>
    <w:rsid w:val="00B32E3E"/>
    <w:rsid w:val="00B3326A"/>
    <w:rsid w:val="00B369B4"/>
    <w:rsid w:val="00B40525"/>
    <w:rsid w:val="00B53817"/>
    <w:rsid w:val="00B540F0"/>
    <w:rsid w:val="00B54664"/>
    <w:rsid w:val="00B6076E"/>
    <w:rsid w:val="00B60F1C"/>
    <w:rsid w:val="00B61F85"/>
    <w:rsid w:val="00B66C2A"/>
    <w:rsid w:val="00B8058D"/>
    <w:rsid w:val="00B81A2E"/>
    <w:rsid w:val="00B821B5"/>
    <w:rsid w:val="00B830FA"/>
    <w:rsid w:val="00B9795D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40C76"/>
    <w:rsid w:val="00C558EE"/>
    <w:rsid w:val="00C6547A"/>
    <w:rsid w:val="00C930AF"/>
    <w:rsid w:val="00C973EC"/>
    <w:rsid w:val="00CA0C45"/>
    <w:rsid w:val="00CA403D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28B8"/>
    <w:rsid w:val="00D43BFB"/>
    <w:rsid w:val="00D440BE"/>
    <w:rsid w:val="00D443DC"/>
    <w:rsid w:val="00D448A0"/>
    <w:rsid w:val="00D4573A"/>
    <w:rsid w:val="00D46550"/>
    <w:rsid w:val="00D661BA"/>
    <w:rsid w:val="00D670A9"/>
    <w:rsid w:val="00D85A5F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F3F"/>
    <w:rsid w:val="00DC4A8B"/>
    <w:rsid w:val="00DC4E21"/>
    <w:rsid w:val="00DD3154"/>
    <w:rsid w:val="00DD5358"/>
    <w:rsid w:val="00DD767C"/>
    <w:rsid w:val="00DE156E"/>
    <w:rsid w:val="00DF5D1C"/>
    <w:rsid w:val="00E00849"/>
    <w:rsid w:val="00E05495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72A21"/>
    <w:rsid w:val="00E7715A"/>
    <w:rsid w:val="00EA3854"/>
    <w:rsid w:val="00EA444A"/>
    <w:rsid w:val="00EB30CC"/>
    <w:rsid w:val="00EB700D"/>
    <w:rsid w:val="00EE7D67"/>
    <w:rsid w:val="00EF2BC5"/>
    <w:rsid w:val="00EF2CA6"/>
    <w:rsid w:val="00F048D4"/>
    <w:rsid w:val="00F06CF2"/>
    <w:rsid w:val="00F131F3"/>
    <w:rsid w:val="00F163A1"/>
    <w:rsid w:val="00F23B3F"/>
    <w:rsid w:val="00F27CD0"/>
    <w:rsid w:val="00F33B83"/>
    <w:rsid w:val="00F34C84"/>
    <w:rsid w:val="00F47C43"/>
    <w:rsid w:val="00F54BD0"/>
    <w:rsid w:val="00F61A58"/>
    <w:rsid w:val="00F84EBB"/>
    <w:rsid w:val="00F86487"/>
    <w:rsid w:val="00F86537"/>
    <w:rsid w:val="00F86816"/>
    <w:rsid w:val="00F94D3E"/>
    <w:rsid w:val="00FB1160"/>
    <w:rsid w:val="00FB3EF4"/>
    <w:rsid w:val="00FE2AE1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DD8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onoresolvida">
    <w:name w:val="Menção não resolvida"/>
    <w:basedOn w:val="Fontepargpadro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o1">
    <w:name w:val="Menção1"/>
    <w:basedOn w:val="Fontepargpadro"/>
    <w:uiPriority w:val="99"/>
    <w:unhideWhenUsed/>
    <w:rsid w:val="00264416"/>
    <w:rPr>
      <w:color w:val="2B579A"/>
      <w:shd w:val="clear" w:color="auto" w:fill="E1DFDD"/>
    </w:rPr>
  </w:style>
  <w:style w:type="character" w:customStyle="1" w:styleId="t1">
    <w:name w:val="t1"/>
    <w:basedOn w:val="Fontepargpadro"/>
    <w:rsid w:val="00FE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pt-br/article/entrar-no-office-365-b9582171-fd1f-4284-9846-bdd72bb28426?omkt=pt-BR&amp;ui=pt-BR&amp;rs=pt-BR&amp;ad=BR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s://support.office.com/pt-br/article/colaborar-em-arquivos-7e4d2c1e-3f66-4de9-a4ae-6d4782f175a3?omkt=pt-BR&amp;ui=pt-BR&amp;rs=pt-BR&amp;ad=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olabore%20com%20o%20tutorial%20d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Colabore com o tutorial do Word</Template>
  <TotalTime>0</TotalTime>
  <Pages>2</Pages>
  <Words>846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2025-02-11T23:41:00Z</dcterms:created>
  <dcterms:modified xsi:type="dcterms:W3CDTF">2025-02-11T23:42:00Z</dcterms:modified>
</cp:coreProperties>
</file>